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B592" w14:textId="0B7499BC" w:rsidR="00946838" w:rsidRDefault="00946838" w:rsidP="000878E7">
      <w:r>
        <w:t>Title:</w:t>
      </w:r>
      <w:r w:rsidR="008A69A0">
        <w:t xml:space="preserve"> </w:t>
      </w:r>
      <w:commentRangeStart w:id="0"/>
      <w:ins w:id="1" w:author="Max Grossman" w:date="2018-09-23T23:46:00Z">
        <w:r w:rsidR="00982C5F">
          <w:t xml:space="preserve">An </w:t>
        </w:r>
      </w:ins>
      <w:r w:rsidR="008A69A0">
        <w:t xml:space="preserve">Analysis of Houston Police Department Officer-Involved Shootings </w:t>
      </w:r>
      <w:commentRangeEnd w:id="0"/>
      <w:r w:rsidR="005E50DB">
        <w:rPr>
          <w:rStyle w:val="CommentReference"/>
        </w:rPr>
        <w:commentReference w:id="0"/>
      </w:r>
      <w:del w:id="2" w:author="Max Grossman" w:date="2018-09-23T23:46:00Z">
        <w:r w:rsidR="008A69A0" w:rsidDel="00982C5F">
          <w:delText>(OIS) in Comparison with a Previous Study</w:delText>
        </w:r>
        <w:r w:rsidR="00977D05" w:rsidDel="00982C5F">
          <w:delText xml:space="preserve"> </w:delText>
        </w:r>
        <w:r w:rsidR="002F4424" w:rsidDel="00982C5F">
          <w:delText>Using Machine Learning Techniques</w:delText>
        </w:r>
      </w:del>
    </w:p>
    <w:p w14:paraId="5B6CEC03" w14:textId="7CA70361" w:rsidR="00946838" w:rsidRDefault="00946838" w:rsidP="000878E7"/>
    <w:p w14:paraId="2E39ADB4" w14:textId="3F1F6BCB" w:rsidR="00946838" w:rsidRDefault="00946838" w:rsidP="000878E7">
      <w:r>
        <w:t>Authors: Nevin George</w:t>
      </w:r>
      <w:ins w:id="3" w:author="Max Grossman" w:date="2018-09-23T23:45:00Z">
        <w:r w:rsidR="00982C5F">
          <w:t xml:space="preserve"> (Cinco Ranch High School)</w:t>
        </w:r>
      </w:ins>
      <w:r>
        <w:t xml:space="preserve"> and Max Grossman</w:t>
      </w:r>
      <w:ins w:id="4" w:author="Max Grossman" w:date="2018-09-23T23:45:00Z">
        <w:r w:rsidR="00982C5F">
          <w:t xml:space="preserve"> (Rice University)</w:t>
        </w:r>
      </w:ins>
    </w:p>
    <w:p w14:paraId="7AECAB5F" w14:textId="64774F59" w:rsidR="008A69A0" w:rsidRDefault="008A69A0" w:rsidP="000878E7"/>
    <w:p w14:paraId="502C02A4" w14:textId="0DA44277" w:rsidR="008A69A0" w:rsidRDefault="008A69A0" w:rsidP="000878E7">
      <w:r>
        <w:t>Abstract:</w:t>
      </w:r>
    </w:p>
    <w:p w14:paraId="719695F6" w14:textId="3903EA31" w:rsidR="008A69A0" w:rsidRDefault="008A69A0" w:rsidP="000878E7"/>
    <w:p w14:paraId="0FBDB1B7" w14:textId="69B7DE72" w:rsidR="00E23689" w:rsidRDefault="008A69A0" w:rsidP="00522F57">
      <w:pPr>
        <w:rPr>
          <w:ins w:id="5" w:author="Max Grossman" w:date="2018-09-23T23:50:00Z"/>
        </w:rPr>
      </w:pPr>
      <w:r>
        <w:t xml:space="preserve">Officer-Involved Shootings (OIS) </w:t>
      </w:r>
      <w:r w:rsidR="002F4424">
        <w:t>continue</w:t>
      </w:r>
      <w:r w:rsidR="00B92307">
        <w:t xml:space="preserve"> to be</w:t>
      </w:r>
      <w:ins w:id="6" w:author="Max Grossman" w:date="2018-09-23T23:47:00Z">
        <w:r w:rsidR="005E50DB">
          <w:t xml:space="preserve"> a</w:t>
        </w:r>
      </w:ins>
      <w:r w:rsidR="00B92307">
        <w:t xml:space="preserve"> </w:t>
      </w:r>
      <w:r w:rsidR="002F4424">
        <w:t>prevalent issue</w:t>
      </w:r>
      <w:del w:id="7" w:author="Max Grossman" w:date="2018-09-23T23:48:00Z">
        <w:r w:rsidR="00B92307" w:rsidDel="005E50DB">
          <w:delText>s</w:delText>
        </w:r>
      </w:del>
      <w:r w:rsidR="002F4424">
        <w:t xml:space="preserve">, </w:t>
      </w:r>
      <w:r w:rsidR="00755938">
        <w:t>causing</w:t>
      </w:r>
      <w:r w:rsidR="00522F57">
        <w:t xml:space="preserve"> </w:t>
      </w:r>
      <w:del w:id="8" w:author="Max Grossman" w:date="2018-09-23T23:48:00Z">
        <w:r w:rsidR="00522F57" w:rsidDel="005E50DB">
          <w:delText xml:space="preserve">many </w:delText>
        </w:r>
      </w:del>
      <w:r w:rsidR="00522F57">
        <w:t>debate</w:t>
      </w:r>
      <w:del w:id="9" w:author="Max Grossman" w:date="2018-09-23T23:48:00Z">
        <w:r w:rsidR="00522F57" w:rsidDel="005E50DB">
          <w:delText>s</w:delText>
        </w:r>
      </w:del>
      <w:r w:rsidR="00522F57">
        <w:t xml:space="preserve"> and </w:t>
      </w:r>
      <w:r w:rsidR="002F4424">
        <w:t xml:space="preserve">protests </w:t>
      </w:r>
      <w:del w:id="10" w:author="Max Grossman" w:date="2018-09-23T23:48:00Z">
        <w:r w:rsidR="002F4424" w:rsidDel="005E50DB">
          <w:delText>around the country</w:delText>
        </w:r>
      </w:del>
      <w:ins w:id="11" w:author="Max Grossman" w:date="2018-09-23T23:48:00Z">
        <w:r w:rsidR="005E50DB">
          <w:t>across the USA</w:t>
        </w:r>
      </w:ins>
      <w:r w:rsidR="002F4424">
        <w:t xml:space="preserve">. </w:t>
      </w:r>
      <w:proofErr w:type="gramStart"/>
      <w:r w:rsidR="002F4424">
        <w:t xml:space="preserve">In </w:t>
      </w:r>
      <w:r w:rsidR="00EC2F6A">
        <w:t>an effort</w:t>
      </w:r>
      <w:r w:rsidR="002F4424">
        <w:t xml:space="preserve"> to</w:t>
      </w:r>
      <w:proofErr w:type="gramEnd"/>
      <w:r w:rsidR="002F4424">
        <w:t xml:space="preserve"> increase transparency,</w:t>
      </w:r>
      <w:r w:rsidR="002F4424" w:rsidRPr="002F4424">
        <w:t xml:space="preserve"> </w:t>
      </w:r>
      <w:del w:id="12" w:author="Max Grossman" w:date="2018-09-23T23:49:00Z">
        <w:r w:rsidR="002F4424" w:rsidDel="00E23689">
          <w:delText>on September 1</w:delText>
        </w:r>
        <w:r w:rsidR="002F4424" w:rsidRPr="002F4424" w:rsidDel="00E23689">
          <w:rPr>
            <w:vertAlign w:val="superscript"/>
          </w:rPr>
          <w:delText>st</w:delText>
        </w:r>
        <w:r w:rsidR="002F4424" w:rsidDel="00E23689">
          <w:delText xml:space="preserve">, 2015 </w:delText>
        </w:r>
      </w:del>
      <w:r w:rsidR="002F4424">
        <w:t xml:space="preserve">the Texas </w:t>
      </w:r>
      <w:r w:rsidR="00DA7D5C">
        <w:t>State L</w:t>
      </w:r>
      <w:r w:rsidR="002F4424">
        <w:t xml:space="preserve">egislature passed </w:t>
      </w:r>
      <w:r w:rsidR="002F4424" w:rsidRPr="002F4424">
        <w:t xml:space="preserve">Art. 2.139 of the Texas Code of </w:t>
      </w:r>
      <w:r w:rsidR="002F4424">
        <w:t>Criminal Procedure</w:t>
      </w:r>
      <w:ins w:id="13" w:author="Max Grossman" w:date="2018-09-23T23:49:00Z">
        <w:r w:rsidR="00E23689">
          <w:t xml:space="preserve"> on September 1</w:t>
        </w:r>
        <w:r w:rsidR="00E23689" w:rsidRPr="00E23689">
          <w:rPr>
            <w:vertAlign w:val="superscript"/>
            <w:rPrChange w:id="14" w:author="Max Grossman" w:date="2018-09-23T23:49:00Z">
              <w:rPr/>
            </w:rPrChange>
          </w:rPr>
          <w:t>st</w:t>
        </w:r>
      </w:ins>
      <w:ins w:id="15" w:author="Max Grossman" w:date="2018-09-23T23:50:00Z">
        <w:r w:rsidR="00E23689">
          <w:t xml:space="preserve"> 2015, which</w:t>
        </w:r>
      </w:ins>
      <w:ins w:id="16" w:author="Max Grossman" w:date="2018-09-23T23:52:00Z">
        <w:r w:rsidR="00E23689">
          <w:t xml:space="preserve"> (among other things)</w:t>
        </w:r>
      </w:ins>
      <w:del w:id="17" w:author="Max Grossman" w:date="2018-09-23T23:50:00Z">
        <w:r w:rsidR="002F4424" w:rsidDel="00E23689">
          <w:delText xml:space="preserve"> that</w:delText>
        </w:r>
      </w:del>
      <w:r w:rsidR="002F4424">
        <w:t xml:space="preserve"> requires</w:t>
      </w:r>
      <w:r w:rsidR="002F4424" w:rsidRPr="002F4424">
        <w:t xml:space="preserve"> law enforcement agencies to report </w:t>
      </w:r>
      <w:ins w:id="18" w:author="Max Grossman" w:date="2018-09-23T23:49:00Z">
        <w:r w:rsidR="005E50DB">
          <w:t>details</w:t>
        </w:r>
      </w:ins>
      <w:ins w:id="19" w:author="Max Grossman" w:date="2018-09-23T23:50:00Z">
        <w:r w:rsidR="00E23689">
          <w:t xml:space="preserve"> of</w:t>
        </w:r>
      </w:ins>
      <w:ins w:id="20" w:author="Max Grossman" w:date="2018-09-23T23:49:00Z">
        <w:r w:rsidR="005E50DB">
          <w:t xml:space="preserve"> </w:t>
        </w:r>
      </w:ins>
      <w:r w:rsidR="002F4424" w:rsidRPr="002F4424">
        <w:t>all</w:t>
      </w:r>
      <w:ins w:id="21" w:author="Max Grossman" w:date="2018-09-23T23:48:00Z">
        <w:r w:rsidR="005E50DB">
          <w:t xml:space="preserve"> officer-involved</w:t>
        </w:r>
      </w:ins>
      <w:r w:rsidR="002F4424" w:rsidRPr="002F4424">
        <w:t xml:space="preserve"> shootings.</w:t>
      </w:r>
      <w:r w:rsidR="002F4424">
        <w:t xml:space="preserve"> Since then, </w:t>
      </w:r>
      <w:del w:id="22" w:author="Max Grossman" w:date="2018-09-23T23:50:00Z">
        <w:r w:rsidR="002F4424" w:rsidDel="00E23689">
          <w:delText xml:space="preserve">police </w:delText>
        </w:r>
      </w:del>
      <w:ins w:id="23" w:author="Max Grossman" w:date="2018-09-23T23:50:00Z">
        <w:r w:rsidR="00E23689">
          <w:t>officer-involved</w:t>
        </w:r>
        <w:r w:rsidR="00E23689">
          <w:t xml:space="preserve"> </w:t>
        </w:r>
      </w:ins>
      <w:r w:rsidR="002F4424">
        <w:t xml:space="preserve">shootings </w:t>
      </w:r>
      <w:ins w:id="24" w:author="Max Grossman" w:date="2018-09-23T23:50:00Z">
        <w:r w:rsidR="00E23689">
          <w:t xml:space="preserve">per year </w:t>
        </w:r>
      </w:ins>
      <w:r w:rsidR="002F4424">
        <w:t>in Houston have greatly decreased.</w:t>
      </w:r>
    </w:p>
    <w:p w14:paraId="629194F8" w14:textId="77777777" w:rsidR="00E23689" w:rsidRDefault="00E23689" w:rsidP="00522F57">
      <w:pPr>
        <w:rPr>
          <w:ins w:id="25" w:author="Max Grossman" w:date="2018-09-23T23:50:00Z"/>
        </w:rPr>
      </w:pPr>
    </w:p>
    <w:p w14:paraId="05DF7F33" w14:textId="77777777" w:rsidR="00571457" w:rsidRDefault="002F4424" w:rsidP="00522F57">
      <w:pPr>
        <w:rPr>
          <w:ins w:id="26" w:author="Max Grossman" w:date="2018-09-23T23:53:00Z"/>
        </w:rPr>
      </w:pPr>
      <w:del w:id="27" w:author="Max Grossman" w:date="2018-09-23T23:50:00Z">
        <w:r w:rsidDel="00E23689">
          <w:delText xml:space="preserve"> </w:delText>
        </w:r>
      </w:del>
      <w:r w:rsidR="001C3C3D">
        <w:t xml:space="preserve">A previous study </w:t>
      </w:r>
      <w:del w:id="28" w:author="Max Grossman" w:date="2018-09-23T23:51:00Z">
        <w:r w:rsidR="001C3C3D" w:rsidDel="00E23689">
          <w:delText xml:space="preserve">published </w:delText>
        </w:r>
      </w:del>
      <w:r w:rsidR="001C3C3D">
        <w:t xml:space="preserve">by researchers at Northwestern University analyzed </w:t>
      </w:r>
      <w:del w:id="29" w:author="Max Grossman" w:date="2018-09-23T23:51:00Z">
        <w:r w:rsidR="001C3C3D" w:rsidDel="00E23689">
          <w:delText xml:space="preserve">many different </w:delText>
        </w:r>
      </w:del>
      <w:r w:rsidR="001C3C3D">
        <w:t xml:space="preserve">trends in the Houston OIS dataset </w:t>
      </w:r>
      <w:del w:id="30" w:author="Max Grossman" w:date="2018-09-23T23:51:00Z">
        <w:r w:rsidR="001C3C3D" w:rsidDel="00E23689">
          <w:delText>up to</w:delText>
        </w:r>
      </w:del>
      <w:ins w:id="31" w:author="Max Grossman" w:date="2018-09-23T23:51:00Z">
        <w:r w:rsidR="00E23689">
          <w:t xml:space="preserve">from </w:t>
        </w:r>
        <w:commentRangeStart w:id="32"/>
        <w:r w:rsidR="00E23689">
          <w:t>2011</w:t>
        </w:r>
        <w:commentRangeEnd w:id="32"/>
        <w:r w:rsidR="00E23689">
          <w:rPr>
            <w:rStyle w:val="CommentReference"/>
          </w:rPr>
          <w:commentReference w:id="32"/>
        </w:r>
        <w:r w:rsidR="00E23689">
          <w:t xml:space="preserve"> to</w:t>
        </w:r>
      </w:ins>
      <w:r w:rsidR="001C3C3D">
        <w:t xml:space="preserve"> 2015. </w:t>
      </w:r>
      <w:del w:id="33" w:author="Max Grossman" w:date="2018-09-23T23:52:00Z">
        <w:r w:rsidR="001C3C3D" w:rsidDel="00E23689">
          <w:delText>The purpose of this report</w:delText>
        </w:r>
        <w:r w:rsidR="00EC2F6A" w:rsidDel="00E23689">
          <w:delText>, in contrast,</w:delText>
        </w:r>
      </w:del>
      <w:ins w:id="34" w:author="Max Grossman" w:date="2018-09-23T23:52:00Z">
        <w:r w:rsidR="00E23689">
          <w:t xml:space="preserve">In contrast, </w:t>
        </w:r>
        <w:r w:rsidR="00571457">
          <w:t>our work</w:t>
        </w:r>
      </w:ins>
      <w:del w:id="35" w:author="Max Grossman" w:date="2018-09-23T23:52:00Z">
        <w:r w:rsidR="001C3C3D" w:rsidDel="00571457">
          <w:delText xml:space="preserve"> is to</w:delText>
        </w:r>
      </w:del>
      <w:r w:rsidR="001C3C3D">
        <w:t xml:space="preserve"> analyze</w:t>
      </w:r>
      <w:ins w:id="36" w:author="Max Grossman" w:date="2018-09-23T23:52:00Z">
        <w:r w:rsidR="00571457">
          <w:t>s</w:t>
        </w:r>
      </w:ins>
      <w:r w:rsidR="001C3C3D">
        <w:t xml:space="preserve"> many of the same </w:t>
      </w:r>
      <w:del w:id="37" w:author="Max Grossman" w:date="2018-09-23T23:53:00Z">
        <w:r w:rsidR="001C3C3D" w:rsidDel="00571457">
          <w:delText xml:space="preserve">trends </w:delText>
        </w:r>
      </w:del>
      <w:ins w:id="38" w:author="Max Grossman" w:date="2018-09-23T23:53:00Z">
        <w:r w:rsidR="00571457">
          <w:t>metrics</w:t>
        </w:r>
        <w:r w:rsidR="00571457">
          <w:t xml:space="preserve"> </w:t>
        </w:r>
      </w:ins>
      <w:r w:rsidR="001C3C3D">
        <w:t xml:space="preserve">in </w:t>
      </w:r>
      <w:r w:rsidR="00DA7D5C">
        <w:t xml:space="preserve">the </w:t>
      </w:r>
      <w:del w:id="39" w:author="Max Grossman" w:date="2018-09-23T23:52:00Z">
        <w:r w:rsidR="001C3C3D" w:rsidDel="00571457">
          <w:delText xml:space="preserve">data </w:delText>
        </w:r>
      </w:del>
      <w:ins w:id="40" w:author="Max Grossman" w:date="2018-09-23T23:52:00Z">
        <w:r w:rsidR="00571457">
          <w:t>OIS dataset</w:t>
        </w:r>
        <w:r w:rsidR="00571457">
          <w:t xml:space="preserve"> </w:t>
        </w:r>
      </w:ins>
      <w:ins w:id="41" w:author="Max Grossman" w:date="2018-09-23T23:53:00Z">
        <w:r w:rsidR="00571457">
          <w:t xml:space="preserve">but </w:t>
        </w:r>
      </w:ins>
      <w:r w:rsidR="001C3C3D">
        <w:t xml:space="preserve">from </w:t>
      </w:r>
      <w:r w:rsidR="00EC2F6A">
        <w:t>after</w:t>
      </w:r>
      <w:r w:rsidR="00DA7D5C">
        <w:t xml:space="preserve"> the passage</w:t>
      </w:r>
      <w:r w:rsidR="001C3C3D">
        <w:t xml:space="preserve"> of the law </w:t>
      </w:r>
      <w:r w:rsidR="00EC2F6A">
        <w:t>in 2015</w:t>
      </w:r>
      <w:ins w:id="42" w:author="Max Grossman" w:date="2018-09-23T23:53:00Z">
        <w:r w:rsidR="00571457">
          <w:t>, while comparing these metrics with the previous study</w:t>
        </w:r>
      </w:ins>
      <w:del w:id="43" w:author="Max Grossman" w:date="2018-09-23T23:53:00Z">
        <w:r w:rsidR="00EC2F6A" w:rsidDel="00571457">
          <w:delText xml:space="preserve"> </w:delText>
        </w:r>
        <w:r w:rsidR="001C3C3D" w:rsidDel="00571457">
          <w:delText xml:space="preserve">and compare </w:delText>
        </w:r>
        <w:r w:rsidR="00EC2F6A" w:rsidDel="00571457">
          <w:delText>them</w:delText>
        </w:r>
        <w:r w:rsidR="001C3C3D" w:rsidDel="00571457">
          <w:delText xml:space="preserve"> with the trends </w:delText>
        </w:r>
        <w:r w:rsidR="00DA7D5C" w:rsidDel="00571457">
          <w:delText>from</w:delText>
        </w:r>
        <w:r w:rsidR="001C3C3D" w:rsidDel="00571457">
          <w:delText xml:space="preserve"> </w:delText>
        </w:r>
        <w:r w:rsidR="00EC2F6A" w:rsidDel="00571457">
          <w:delText>the previous study</w:delText>
        </w:r>
      </w:del>
      <w:r w:rsidR="00EC2F6A">
        <w:t>.</w:t>
      </w:r>
    </w:p>
    <w:p w14:paraId="5679531E" w14:textId="77777777" w:rsidR="00571457" w:rsidRDefault="00571457" w:rsidP="00522F57">
      <w:pPr>
        <w:rPr>
          <w:ins w:id="44" w:author="Max Grossman" w:date="2018-09-23T23:53:00Z"/>
        </w:rPr>
      </w:pPr>
    </w:p>
    <w:p w14:paraId="45389E0D" w14:textId="62E395D0" w:rsidR="001C3C3D" w:rsidRDefault="00EC2F6A" w:rsidP="00522F57">
      <w:del w:id="45" w:author="Max Grossman" w:date="2018-09-23T23:53:00Z">
        <w:r w:rsidDel="00571457">
          <w:delText xml:space="preserve"> </w:delText>
        </w:r>
      </w:del>
      <w:r>
        <w:t>In addition, th</w:t>
      </w:r>
      <w:ins w:id="46" w:author="Max Grossman" w:date="2018-09-23T23:53:00Z">
        <w:r w:rsidR="00571457">
          <w:t xml:space="preserve">is work generates </w:t>
        </w:r>
      </w:ins>
      <w:del w:id="47" w:author="Max Grossman" w:date="2018-09-23T23:55:00Z">
        <w:r w:rsidDel="00571457">
          <w:delText>e report</w:delText>
        </w:r>
        <w:r w:rsidR="001C3C3D" w:rsidDel="00571457">
          <w:delText xml:space="preserve"> </w:delText>
        </w:r>
        <w:r w:rsidDel="00571457">
          <w:delText>makes</w:delText>
        </w:r>
        <w:r w:rsidR="001C3C3D" w:rsidDel="00571457">
          <w:delText xml:space="preserve"> new analyses on the data and create</w:delText>
        </w:r>
        <w:r w:rsidDel="00571457">
          <w:delText>s</w:delText>
        </w:r>
        <w:r w:rsidR="001C3C3D" w:rsidDel="00571457">
          <w:delText xml:space="preserve"> machine learning models that predict factors such as suspect race and injury</w:delText>
        </w:r>
      </w:del>
      <w:ins w:id="48" w:author="Max Grossman" w:date="2018-09-23T23:55:00Z">
        <w:r w:rsidR="00571457">
          <w:t xml:space="preserve">new </w:t>
        </w:r>
        <w:r w:rsidR="00700461">
          <w:t>insights and explores machine learning models for predictin</w:t>
        </w:r>
      </w:ins>
      <w:ins w:id="49" w:author="Max Grossman" w:date="2018-09-23T23:56:00Z">
        <w:r w:rsidR="00700461">
          <w:t>g different attributes of OIS, such as a suspect’s injury</w:t>
        </w:r>
      </w:ins>
      <w:r w:rsidR="001C3C3D">
        <w:t xml:space="preserve">. </w:t>
      </w:r>
      <w:r w:rsidR="001F6E66">
        <w:t>The results in this report align closely with the trends found in the previous study, except for certain differences regarding</w:t>
      </w:r>
      <w:r w:rsidR="00755938">
        <w:t xml:space="preserve"> the percentage of male officers and officer ages. </w:t>
      </w:r>
      <w:r>
        <w:t>Notable</w:t>
      </w:r>
      <w:r w:rsidR="00755938">
        <w:t xml:space="preserve"> trends </w:t>
      </w:r>
      <w:r>
        <w:t>in the data</w:t>
      </w:r>
      <w:r w:rsidR="00755938">
        <w:t xml:space="preserve"> inc</w:t>
      </w:r>
      <w:r w:rsidR="00DA7D5C">
        <w:t xml:space="preserve">lude </w:t>
      </w:r>
      <w:del w:id="50" w:author="Max Grossman" w:date="2018-09-23T23:59:00Z">
        <w:r w:rsidR="00DA7D5C" w:rsidDel="00700461">
          <w:delText>white suspects are on average around</w:delText>
        </w:r>
        <w:r w:rsidR="00755938" w:rsidDel="00700461">
          <w:delText xml:space="preserve"> 10 years </w:delText>
        </w:r>
        <w:r w:rsidR="00DA7D5C" w:rsidDel="00700461">
          <w:delText xml:space="preserve">older </w:delText>
        </w:r>
        <w:r w:rsidR="00755938" w:rsidDel="00700461">
          <w:delText>than</w:delText>
        </w:r>
        <w:r w:rsidR="00DA7D5C" w:rsidDel="00700461">
          <w:delText xml:space="preserve"> </w:delText>
        </w:r>
        <w:r w:rsidR="00755938" w:rsidDel="00700461">
          <w:delText xml:space="preserve">black and Hispanic suspects, and there is </w:delText>
        </w:r>
      </w:del>
      <w:r w:rsidR="00755938">
        <w:t xml:space="preserve">a disproportionate number of </w:t>
      </w:r>
      <w:r w:rsidR="00B56721">
        <w:t>black</w:t>
      </w:r>
      <w:r w:rsidR="00755938">
        <w:t xml:space="preserve"> suspects compared to suspects of other races. Using </w:t>
      </w:r>
      <w:del w:id="51" w:author="Max Grossman" w:date="2018-09-24T00:01:00Z">
        <w:r w:rsidR="00755938" w:rsidDel="00770DB1">
          <w:delText xml:space="preserve">machine learning techniques such as </w:delText>
        </w:r>
      </w:del>
      <w:r w:rsidR="00755938">
        <w:t xml:space="preserve">Support Vector Machines, </w:t>
      </w:r>
      <w:del w:id="52" w:author="Max Grossman" w:date="2018-09-24T00:01:00Z">
        <w:r w:rsidR="00755938" w:rsidDel="00770DB1">
          <w:delText xml:space="preserve">the report is </w:delText>
        </w:r>
        <w:r w:rsidR="00522F57" w:rsidDel="00770DB1">
          <w:delText>also</w:delText>
        </w:r>
      </w:del>
      <w:ins w:id="53" w:author="Max Grossman" w:date="2018-09-24T00:01:00Z">
        <w:r w:rsidR="00770DB1">
          <w:t>we are</w:t>
        </w:r>
      </w:ins>
      <w:r w:rsidR="00522F57">
        <w:t xml:space="preserve"> </w:t>
      </w:r>
      <w:r w:rsidR="00755938">
        <w:t xml:space="preserve">able to predict suspect injury </w:t>
      </w:r>
      <w:commentRangeStart w:id="54"/>
      <w:del w:id="55" w:author="Max Grossman" w:date="2018-09-23T23:59:00Z">
        <w:r w:rsidR="00755938" w:rsidDel="00770DB1">
          <w:delText xml:space="preserve">and race </w:delText>
        </w:r>
      </w:del>
      <w:commentRangeEnd w:id="54"/>
      <w:r w:rsidR="00770DB1">
        <w:rPr>
          <w:rStyle w:val="CommentReference"/>
        </w:rPr>
        <w:commentReference w:id="54"/>
      </w:r>
      <w:r w:rsidR="00755938">
        <w:t xml:space="preserve">with 83.33% </w:t>
      </w:r>
      <w:del w:id="56" w:author="Max Grossman" w:date="2018-09-23T23:59:00Z">
        <w:r w:rsidR="00755938" w:rsidDel="00770DB1">
          <w:delText xml:space="preserve">and 95.83% </w:delText>
        </w:r>
      </w:del>
      <w:r w:rsidR="00755938">
        <w:t>accuracy</w:t>
      </w:r>
      <w:ins w:id="57" w:author="Max Grossman" w:date="2018-09-24T00:01:00Z">
        <w:r w:rsidR="00770DB1">
          <w:t>, based on other attributes of the OIS</w:t>
        </w:r>
      </w:ins>
      <w:del w:id="58" w:author="Max Grossman" w:date="2018-09-23T23:59:00Z">
        <w:r w:rsidR="00755938" w:rsidDel="00770DB1">
          <w:delText>, respectively</w:delText>
        </w:r>
      </w:del>
      <w:r w:rsidR="00755938">
        <w:t>.</w:t>
      </w:r>
      <w:r>
        <w:t xml:space="preserve"> The results </w:t>
      </w:r>
      <w:del w:id="59" w:author="Max Grossman" w:date="2018-09-24T00:01:00Z">
        <w:r w:rsidDel="00912B90">
          <w:delText>in this report</w:delText>
        </w:r>
      </w:del>
      <w:ins w:id="60" w:author="Max Grossman" w:date="2018-09-24T00:01:00Z">
        <w:r w:rsidR="00912B90">
          <w:t>from this work</w:t>
        </w:r>
      </w:ins>
      <w:r>
        <w:t xml:space="preserve"> provide a greater understanding of the factors contributing to Houston officer-involved </w:t>
      </w:r>
      <w:r w:rsidR="00E524C2">
        <w:t xml:space="preserve">shootings, and </w:t>
      </w:r>
      <w:del w:id="61" w:author="Max Grossman" w:date="2018-09-24T00:02:00Z">
        <w:r w:rsidR="00E524C2" w:rsidDel="00270329">
          <w:delText xml:space="preserve">they </w:delText>
        </w:r>
      </w:del>
      <w:bookmarkStart w:id="62" w:name="_GoBack"/>
      <w:bookmarkEnd w:id="62"/>
      <w:r w:rsidR="00E524C2">
        <w:t>may be useful for the Houston Police Department when deciding future policies.</w:t>
      </w:r>
    </w:p>
    <w:sectPr w:rsidR="001C3C3D" w:rsidSect="00BE12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Grossman" w:date="2018-09-23T23:46:00Z" w:initials="MG">
    <w:p w14:paraId="17EE2677" w14:textId="5205BA56" w:rsidR="005E50DB" w:rsidRDefault="005E50DB">
      <w:pPr>
        <w:pStyle w:val="CommentText"/>
      </w:pPr>
      <w:r>
        <w:rPr>
          <w:rStyle w:val="CommentReference"/>
        </w:rPr>
        <w:annotationRef/>
      </w:r>
      <w:r>
        <w:t>I would keep this short and to the point. The fact that there’s a previous study is something to talk about while standing at the poster – the title should just get the point across as quickly and directly as possible.</w:t>
      </w:r>
    </w:p>
  </w:comment>
  <w:comment w:id="32" w:author="Max Grossman" w:date="2018-09-23T23:51:00Z" w:initials="MG">
    <w:p w14:paraId="0270B2DE" w14:textId="1E4114F7" w:rsidR="00E23689" w:rsidRDefault="00E23689">
      <w:pPr>
        <w:pStyle w:val="CommentText"/>
      </w:pPr>
      <w:r>
        <w:rPr>
          <w:rStyle w:val="CommentReference"/>
        </w:rPr>
        <w:annotationRef/>
      </w:r>
      <w:r>
        <w:t xml:space="preserve">Am I correct on 2011? That’s what I </w:t>
      </w:r>
      <w:proofErr w:type="gramStart"/>
      <w:r>
        <w:t>remember, but</w:t>
      </w:r>
      <w:proofErr w:type="gramEnd"/>
      <w:r>
        <w:t xml:space="preserve"> could be wrong.</w:t>
      </w:r>
    </w:p>
  </w:comment>
  <w:comment w:id="54" w:author="Max Grossman" w:date="2018-09-23T23:59:00Z" w:initials="MG">
    <w:p w14:paraId="685D5287" w14:textId="5AAC796F" w:rsidR="00770DB1" w:rsidRDefault="00770DB1">
      <w:pPr>
        <w:pStyle w:val="CommentText"/>
      </w:pPr>
      <w:r>
        <w:rPr>
          <w:rStyle w:val="CommentReference"/>
        </w:rPr>
        <w:annotationRef/>
      </w:r>
      <w:r>
        <w:t xml:space="preserve">I’ll keep saying this </w:t>
      </w:r>
      <w:proofErr w:type="gramStart"/>
      <w:r>
        <w:t>over and over again</w:t>
      </w:r>
      <w:proofErr w:type="gramEnd"/>
      <w:r>
        <w:t xml:space="preserve"> – I still don’t see the value of predicting race (and even the value of predicting injury is relatively low). Building machine learning models for the sake of models can be fun, but when presenting in a professional setting there needs to be a motivation/reasoning/value for that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E2677" w15:done="0"/>
  <w15:commentEx w15:paraId="0270B2DE" w15:done="0"/>
  <w15:commentEx w15:paraId="685D5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E2677" w16cid:durableId="1F52A461"/>
  <w16cid:commentId w16cid:paraId="0270B2DE" w16cid:durableId="1F52A584"/>
  <w16cid:commentId w16cid:paraId="685D5287" w16cid:durableId="1F52A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6580"/>
    <w:multiLevelType w:val="hybridMultilevel"/>
    <w:tmpl w:val="429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Grossman">
    <w15:presenceInfo w15:providerId="Windows Live" w15:userId="9918417ac3492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E7"/>
    <w:rsid w:val="000878E7"/>
    <w:rsid w:val="001C1ED5"/>
    <w:rsid w:val="001C3C3D"/>
    <w:rsid w:val="001F6E66"/>
    <w:rsid w:val="00270329"/>
    <w:rsid w:val="002F4424"/>
    <w:rsid w:val="00317084"/>
    <w:rsid w:val="00337103"/>
    <w:rsid w:val="004E66C1"/>
    <w:rsid w:val="00501C8E"/>
    <w:rsid w:val="00522F57"/>
    <w:rsid w:val="00571457"/>
    <w:rsid w:val="005E50DB"/>
    <w:rsid w:val="00700461"/>
    <w:rsid w:val="00755938"/>
    <w:rsid w:val="00770DB1"/>
    <w:rsid w:val="008173BD"/>
    <w:rsid w:val="008A69A0"/>
    <w:rsid w:val="008D3211"/>
    <w:rsid w:val="00912B90"/>
    <w:rsid w:val="00946838"/>
    <w:rsid w:val="00977D05"/>
    <w:rsid w:val="00982C5F"/>
    <w:rsid w:val="009C4249"/>
    <w:rsid w:val="00B56721"/>
    <w:rsid w:val="00B92307"/>
    <w:rsid w:val="00BE126B"/>
    <w:rsid w:val="00DA7D5C"/>
    <w:rsid w:val="00E23689"/>
    <w:rsid w:val="00E524C2"/>
    <w:rsid w:val="00EC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B9B2"/>
  <w14:defaultImageDpi w14:val="32767"/>
  <w15:chartTrackingRefBased/>
  <w15:docId w15:val="{5A962EB6-ACDC-8846-BF94-60FEC72E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E7"/>
    <w:pPr>
      <w:ind w:left="720"/>
      <w:contextualSpacing/>
    </w:pPr>
  </w:style>
  <w:style w:type="character" w:styleId="CommentReference">
    <w:name w:val="annotation reference"/>
    <w:basedOn w:val="DefaultParagraphFont"/>
    <w:uiPriority w:val="99"/>
    <w:semiHidden/>
    <w:unhideWhenUsed/>
    <w:rsid w:val="005E50DB"/>
    <w:rPr>
      <w:sz w:val="16"/>
      <w:szCs w:val="16"/>
    </w:rPr>
  </w:style>
  <w:style w:type="paragraph" w:styleId="CommentText">
    <w:name w:val="annotation text"/>
    <w:basedOn w:val="Normal"/>
    <w:link w:val="CommentTextChar"/>
    <w:uiPriority w:val="99"/>
    <w:semiHidden/>
    <w:unhideWhenUsed/>
    <w:rsid w:val="005E50DB"/>
    <w:rPr>
      <w:sz w:val="20"/>
      <w:szCs w:val="20"/>
    </w:rPr>
  </w:style>
  <w:style w:type="character" w:customStyle="1" w:styleId="CommentTextChar">
    <w:name w:val="Comment Text Char"/>
    <w:basedOn w:val="DefaultParagraphFont"/>
    <w:link w:val="CommentText"/>
    <w:uiPriority w:val="99"/>
    <w:semiHidden/>
    <w:rsid w:val="005E50DB"/>
    <w:rPr>
      <w:sz w:val="20"/>
      <w:szCs w:val="20"/>
    </w:rPr>
  </w:style>
  <w:style w:type="paragraph" w:styleId="CommentSubject">
    <w:name w:val="annotation subject"/>
    <w:basedOn w:val="CommentText"/>
    <w:next w:val="CommentText"/>
    <w:link w:val="CommentSubjectChar"/>
    <w:uiPriority w:val="99"/>
    <w:semiHidden/>
    <w:unhideWhenUsed/>
    <w:rsid w:val="005E50DB"/>
    <w:rPr>
      <w:b/>
      <w:bCs/>
    </w:rPr>
  </w:style>
  <w:style w:type="character" w:customStyle="1" w:styleId="CommentSubjectChar">
    <w:name w:val="Comment Subject Char"/>
    <w:basedOn w:val="CommentTextChar"/>
    <w:link w:val="CommentSubject"/>
    <w:uiPriority w:val="99"/>
    <w:semiHidden/>
    <w:rsid w:val="005E50DB"/>
    <w:rPr>
      <w:b/>
      <w:bCs/>
      <w:sz w:val="20"/>
      <w:szCs w:val="20"/>
    </w:rPr>
  </w:style>
  <w:style w:type="paragraph" w:styleId="BalloonText">
    <w:name w:val="Balloon Text"/>
    <w:basedOn w:val="Normal"/>
    <w:link w:val="BalloonTextChar"/>
    <w:uiPriority w:val="99"/>
    <w:semiHidden/>
    <w:unhideWhenUsed/>
    <w:rsid w:val="005E50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95266">
      <w:bodyDiv w:val="1"/>
      <w:marLeft w:val="0"/>
      <w:marRight w:val="0"/>
      <w:marTop w:val="0"/>
      <w:marBottom w:val="0"/>
      <w:divBdr>
        <w:top w:val="none" w:sz="0" w:space="0" w:color="auto"/>
        <w:left w:val="none" w:sz="0" w:space="0" w:color="auto"/>
        <w:bottom w:val="none" w:sz="0" w:space="0" w:color="auto"/>
        <w:right w:val="none" w:sz="0" w:space="0" w:color="auto"/>
      </w:divBdr>
    </w:div>
    <w:div w:id="15728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Nevin (CRHS)</dc:creator>
  <cp:keywords/>
  <dc:description/>
  <cp:lastModifiedBy>Max Grossman</cp:lastModifiedBy>
  <cp:revision>9</cp:revision>
  <dcterms:created xsi:type="dcterms:W3CDTF">2018-09-24T04:45:00Z</dcterms:created>
  <dcterms:modified xsi:type="dcterms:W3CDTF">2018-09-24T05:02:00Z</dcterms:modified>
</cp:coreProperties>
</file>